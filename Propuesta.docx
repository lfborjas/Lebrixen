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087" w:rsidRDefault="000C601A" w:rsidP="00181CE5">
      <w:pPr>
        <w:pStyle w:val="Ttulo1"/>
      </w:pPr>
      <w:r>
        <w:t>Recomendador</w:t>
      </w:r>
      <w:r w:rsidR="00181CE5">
        <w:t xml:space="preserve"> de recursos académicos.</w:t>
      </w:r>
    </w:p>
    <w:p w:rsidR="00181CE5" w:rsidRDefault="00181CE5" w:rsidP="00181CE5">
      <w:pPr>
        <w:pStyle w:val="Ttulo2"/>
        <w:rPr>
          <w:lang w:val="es-ES"/>
        </w:rPr>
      </w:pPr>
      <w:r>
        <w:rPr>
          <w:lang w:val="es-ES"/>
        </w:rPr>
        <w:t>Propósito</w:t>
      </w:r>
    </w:p>
    <w:p w:rsidR="000C601A" w:rsidRDefault="000C601A" w:rsidP="000C601A">
      <w:pPr>
        <w:rPr>
          <w:lang w:val="es-ES"/>
        </w:rPr>
      </w:pPr>
    </w:p>
    <w:p w:rsidR="000C601A" w:rsidRDefault="000C601A" w:rsidP="000C601A">
      <w:pPr>
        <w:rPr>
          <w:lang w:val="es-ES"/>
        </w:rPr>
      </w:pPr>
      <w:r>
        <w:rPr>
          <w:lang w:val="es-ES"/>
        </w:rPr>
        <w:tab/>
        <w:t>Desarrollar una interfaz de programación de aplicaciones (API) para aplicaciones web que utilice técnicas de procesamiento de lenguaje natural para que, dada la consulta de un usuario sobre un tema, pueda presentar un conjunto de recursos que puedan ser académicamente relevantes para la ampliación y desarrollo de éste. Mostrar, además, esta interfaz aplicada en software.</w:t>
      </w:r>
    </w:p>
    <w:p w:rsidR="000C601A" w:rsidRDefault="000C601A" w:rsidP="000C601A">
      <w:pPr>
        <w:rPr>
          <w:lang w:val="es-ES"/>
        </w:rPr>
      </w:pPr>
      <w:r>
        <w:rPr>
          <w:lang w:val="es-ES"/>
        </w:rPr>
        <w:t>[otra, tentativa]</w:t>
      </w:r>
    </w:p>
    <w:p w:rsidR="000C601A" w:rsidRDefault="00181CE5" w:rsidP="000C601A">
      <w:pPr>
        <w:rPr>
          <w:lang w:val="es-ES"/>
        </w:rPr>
      </w:pPr>
      <w:r>
        <w:rPr>
          <w:lang w:val="es-ES"/>
        </w:rPr>
        <w:tab/>
        <w:t xml:space="preserve">Utilizar técnicas de procesamiento de lenguaje natural, en concreto, extracción de la información, minería de conceptos y de textos aplicados a la indización automática de documentos para permitir la creación de una herramienta que, dado un tema, pueda presentar al usuario un conjunto de recursos que podrían ser relevantes, académicamente, para la ampliación y apoyo del mismo. </w:t>
      </w:r>
    </w:p>
    <w:p w:rsidR="00181CE5" w:rsidRDefault="00181CE5" w:rsidP="00181CE5">
      <w:pPr>
        <w:pStyle w:val="Ttulo2"/>
        <w:rPr>
          <w:lang w:val="es-ES"/>
        </w:rPr>
      </w:pPr>
      <w:r>
        <w:rPr>
          <w:lang w:val="es-ES"/>
        </w:rPr>
        <w:t>Objetivos</w:t>
      </w:r>
    </w:p>
    <w:p w:rsidR="00181CE5" w:rsidRDefault="00181CE5" w:rsidP="00181CE5">
      <w:pPr>
        <w:pStyle w:val="Prrafodelista"/>
        <w:numPr>
          <w:ilvl w:val="0"/>
          <w:numId w:val="1"/>
        </w:numPr>
        <w:rPr>
          <w:lang w:val="es-ES"/>
        </w:rPr>
      </w:pPr>
      <w:r>
        <w:rPr>
          <w:lang w:val="es-ES"/>
        </w:rPr>
        <w:t xml:space="preserve">Establecer un corpus en español que permita el subsecuente entrenamiento, desarrollo y pruebas. </w:t>
      </w:r>
    </w:p>
    <w:p w:rsidR="00181CE5" w:rsidRDefault="00181CE5" w:rsidP="00181CE5">
      <w:pPr>
        <w:pStyle w:val="Prrafodelista"/>
        <w:numPr>
          <w:ilvl w:val="0"/>
          <w:numId w:val="1"/>
        </w:numPr>
        <w:rPr>
          <w:lang w:val="es-ES"/>
        </w:rPr>
      </w:pPr>
      <w:r>
        <w:rPr>
          <w:lang w:val="es-ES"/>
        </w:rPr>
        <w:t>Elegir las técnicas a utilizar para la indización de los documentos, siendo deseable una combinación de técnicas estadísticas y lingüísticas aptas para el tratamiento de los documentos.</w:t>
      </w:r>
    </w:p>
    <w:p w:rsidR="00181CE5" w:rsidRDefault="00181CE5" w:rsidP="00181CE5">
      <w:pPr>
        <w:pStyle w:val="Prrafodelista"/>
        <w:numPr>
          <w:ilvl w:val="0"/>
          <w:numId w:val="1"/>
        </w:numPr>
        <w:rPr>
          <w:lang w:val="es-ES"/>
        </w:rPr>
      </w:pPr>
      <w:r>
        <w:rPr>
          <w:lang w:val="es-ES"/>
        </w:rPr>
        <w:t>Ponderar los métodos a usar para el tratamiento de las consultas del usuario, presentando éstas un mayor número de consideraciones de tratamiento, dado su carácter posiblemente informal.</w:t>
      </w:r>
    </w:p>
    <w:p w:rsidR="00181CE5" w:rsidRPr="00181CE5" w:rsidRDefault="000C601A" w:rsidP="00181CE5">
      <w:pPr>
        <w:pStyle w:val="Prrafodelista"/>
        <w:numPr>
          <w:ilvl w:val="0"/>
          <w:numId w:val="1"/>
        </w:numPr>
        <w:rPr>
          <w:lang w:val="es-ES"/>
        </w:rPr>
      </w:pPr>
      <w:r>
        <w:rPr>
          <w:lang w:val="es-ES"/>
        </w:rPr>
        <w:t>…</w:t>
      </w:r>
    </w:p>
    <w:p w:rsidR="00181CE5" w:rsidRPr="00181CE5" w:rsidRDefault="00181CE5" w:rsidP="00181CE5">
      <w:pPr>
        <w:rPr>
          <w:lang w:val="es-HN"/>
        </w:rPr>
      </w:pPr>
    </w:p>
    <w:sectPr w:rsidR="00181CE5" w:rsidRPr="00181CE5" w:rsidSect="001F708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MS Reference Specialty">
    <w:panose1 w:val="05000500000000000000"/>
    <w:charset w:val="02"/>
    <w:family w:val="auto"/>
    <w:pitch w:val="variable"/>
    <w:sig w:usb0="00000000" w:usb1="10000000" w:usb2="00000000" w:usb3="00000000" w:csb0="80000000" w:csb1="00000000"/>
  </w:font>
  <w:font w:name="Arial">
    <w:panose1 w:val="020B0606020202030204"/>
    <w:charset w:val="00"/>
    <w:family w:val="swiss"/>
    <w:pitch w:val="variable"/>
    <w:sig w:usb0="00000287" w:usb1="000008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1D4EC8"/>
    <w:multiLevelType w:val="hybridMultilevel"/>
    <w:tmpl w:val="4DF047E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MS Reference Specialty" w:hAnsi="MS Reference Specialty"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MS Reference Specialty" w:hAnsi="MS Reference Specialty"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MS Reference Specialty" w:hAnsi="MS Reference Specialty"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181CE5"/>
    <w:rsid w:val="000C601A"/>
    <w:rsid w:val="00181CE5"/>
    <w:rsid w:val="001F7087"/>
  </w:rsids>
  <m:mathPr>
    <m:mathFont m:val="Cambria Math"/>
    <m:brkBin m:val="before"/>
    <m:brkBinSub m:val="--"/>
    <m:smallFrac m:val="off"/>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CE5"/>
    <w:rPr>
      <w:sz w:val="20"/>
      <w:szCs w:val="20"/>
    </w:rPr>
  </w:style>
  <w:style w:type="paragraph" w:styleId="Ttulo1">
    <w:name w:val="heading 1"/>
    <w:basedOn w:val="Normal"/>
    <w:next w:val="Normal"/>
    <w:link w:val="Ttulo1Car"/>
    <w:uiPriority w:val="9"/>
    <w:qFormat/>
    <w:rsid w:val="00181CE5"/>
    <w:pPr>
      <w:pBdr>
        <w:top w:val="single" w:sz="24" w:space="0" w:color="DDDDDD" w:themeColor="accent1"/>
        <w:left w:val="single" w:sz="24" w:space="0" w:color="DDDDDD" w:themeColor="accent1"/>
        <w:bottom w:val="single" w:sz="24" w:space="0" w:color="DDDDDD" w:themeColor="accent1"/>
        <w:right w:val="single" w:sz="24" w:space="0" w:color="DDDDDD" w:themeColor="accent1"/>
      </w:pBdr>
      <w:shd w:val="clear" w:color="auto" w:fill="DDDDD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181CE5"/>
    <w:pPr>
      <w:pBdr>
        <w:top w:val="single" w:sz="24" w:space="0" w:color="F8F8F8" w:themeColor="accent1" w:themeTint="33"/>
        <w:left w:val="single" w:sz="24" w:space="0" w:color="F8F8F8" w:themeColor="accent1" w:themeTint="33"/>
        <w:bottom w:val="single" w:sz="24" w:space="0" w:color="F8F8F8" w:themeColor="accent1" w:themeTint="33"/>
        <w:right w:val="single" w:sz="24" w:space="0" w:color="F8F8F8" w:themeColor="accent1" w:themeTint="33"/>
      </w:pBdr>
      <w:shd w:val="clear" w:color="auto" w:fill="F8F8F8" w:themeFill="accent1" w:themeFillTint="33"/>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181CE5"/>
    <w:pPr>
      <w:pBdr>
        <w:top w:val="single" w:sz="6" w:space="2" w:color="DDDDDD" w:themeColor="accent1"/>
        <w:left w:val="single" w:sz="6" w:space="2" w:color="DDDDDD" w:themeColor="accent1"/>
      </w:pBdr>
      <w:spacing w:before="300" w:after="0"/>
      <w:outlineLvl w:val="2"/>
    </w:pPr>
    <w:rPr>
      <w:caps/>
      <w:color w:val="6E6E6E" w:themeColor="accent1" w:themeShade="7F"/>
      <w:spacing w:val="15"/>
      <w:sz w:val="22"/>
      <w:szCs w:val="22"/>
    </w:rPr>
  </w:style>
  <w:style w:type="paragraph" w:styleId="Ttulo4">
    <w:name w:val="heading 4"/>
    <w:basedOn w:val="Normal"/>
    <w:next w:val="Normal"/>
    <w:link w:val="Ttulo4Car"/>
    <w:uiPriority w:val="9"/>
    <w:semiHidden/>
    <w:unhideWhenUsed/>
    <w:qFormat/>
    <w:rsid w:val="00181CE5"/>
    <w:pPr>
      <w:pBdr>
        <w:top w:val="dotted" w:sz="6" w:space="2" w:color="DDDDDD" w:themeColor="accent1"/>
        <w:left w:val="dotted" w:sz="6" w:space="2" w:color="DDDDDD" w:themeColor="accent1"/>
      </w:pBdr>
      <w:spacing w:before="300" w:after="0"/>
      <w:outlineLvl w:val="3"/>
    </w:pPr>
    <w:rPr>
      <w:caps/>
      <w:color w:val="A5A5A5" w:themeColor="accent1" w:themeShade="BF"/>
      <w:spacing w:val="10"/>
      <w:sz w:val="22"/>
      <w:szCs w:val="22"/>
    </w:rPr>
  </w:style>
  <w:style w:type="paragraph" w:styleId="Ttulo5">
    <w:name w:val="heading 5"/>
    <w:basedOn w:val="Normal"/>
    <w:next w:val="Normal"/>
    <w:link w:val="Ttulo5Car"/>
    <w:uiPriority w:val="9"/>
    <w:semiHidden/>
    <w:unhideWhenUsed/>
    <w:qFormat/>
    <w:rsid w:val="00181CE5"/>
    <w:pPr>
      <w:pBdr>
        <w:bottom w:val="single" w:sz="6" w:space="1" w:color="DDDDDD" w:themeColor="accent1"/>
      </w:pBdr>
      <w:spacing w:before="300" w:after="0"/>
      <w:outlineLvl w:val="4"/>
    </w:pPr>
    <w:rPr>
      <w:caps/>
      <w:color w:val="A5A5A5" w:themeColor="accent1" w:themeShade="BF"/>
      <w:spacing w:val="10"/>
      <w:sz w:val="22"/>
      <w:szCs w:val="22"/>
    </w:rPr>
  </w:style>
  <w:style w:type="paragraph" w:styleId="Ttulo6">
    <w:name w:val="heading 6"/>
    <w:basedOn w:val="Normal"/>
    <w:next w:val="Normal"/>
    <w:link w:val="Ttulo6Car"/>
    <w:uiPriority w:val="9"/>
    <w:semiHidden/>
    <w:unhideWhenUsed/>
    <w:qFormat/>
    <w:rsid w:val="00181CE5"/>
    <w:pPr>
      <w:pBdr>
        <w:bottom w:val="dotted" w:sz="6" w:space="1" w:color="DDDDDD" w:themeColor="accent1"/>
      </w:pBdr>
      <w:spacing w:before="300" w:after="0"/>
      <w:outlineLvl w:val="5"/>
    </w:pPr>
    <w:rPr>
      <w:caps/>
      <w:color w:val="A5A5A5" w:themeColor="accent1" w:themeShade="BF"/>
      <w:spacing w:val="10"/>
      <w:sz w:val="22"/>
      <w:szCs w:val="22"/>
    </w:rPr>
  </w:style>
  <w:style w:type="paragraph" w:styleId="Ttulo7">
    <w:name w:val="heading 7"/>
    <w:basedOn w:val="Normal"/>
    <w:next w:val="Normal"/>
    <w:link w:val="Ttulo7Car"/>
    <w:uiPriority w:val="9"/>
    <w:semiHidden/>
    <w:unhideWhenUsed/>
    <w:qFormat/>
    <w:rsid w:val="00181CE5"/>
    <w:pPr>
      <w:spacing w:before="300" w:after="0"/>
      <w:outlineLvl w:val="6"/>
    </w:pPr>
    <w:rPr>
      <w:caps/>
      <w:color w:val="A5A5A5" w:themeColor="accent1" w:themeShade="BF"/>
      <w:spacing w:val="10"/>
      <w:sz w:val="22"/>
      <w:szCs w:val="22"/>
    </w:rPr>
  </w:style>
  <w:style w:type="paragraph" w:styleId="Ttulo8">
    <w:name w:val="heading 8"/>
    <w:basedOn w:val="Normal"/>
    <w:next w:val="Normal"/>
    <w:link w:val="Ttulo8Car"/>
    <w:uiPriority w:val="9"/>
    <w:semiHidden/>
    <w:unhideWhenUsed/>
    <w:qFormat/>
    <w:rsid w:val="00181CE5"/>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181CE5"/>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1CE5"/>
    <w:rPr>
      <w:b/>
      <w:bCs/>
      <w:caps/>
      <w:color w:val="FFFFFF" w:themeColor="background1"/>
      <w:spacing w:val="15"/>
      <w:shd w:val="clear" w:color="auto" w:fill="DDDDDD" w:themeFill="accent1"/>
    </w:rPr>
  </w:style>
  <w:style w:type="character" w:customStyle="1" w:styleId="Ttulo2Car">
    <w:name w:val="Título 2 Car"/>
    <w:basedOn w:val="Fuentedeprrafopredeter"/>
    <w:link w:val="Ttulo2"/>
    <w:uiPriority w:val="9"/>
    <w:rsid w:val="00181CE5"/>
    <w:rPr>
      <w:caps/>
      <w:spacing w:val="15"/>
      <w:shd w:val="clear" w:color="auto" w:fill="F8F8F8" w:themeFill="accent1" w:themeFillTint="33"/>
    </w:rPr>
  </w:style>
  <w:style w:type="character" w:customStyle="1" w:styleId="Ttulo3Car">
    <w:name w:val="Título 3 Car"/>
    <w:basedOn w:val="Fuentedeprrafopredeter"/>
    <w:link w:val="Ttulo3"/>
    <w:uiPriority w:val="9"/>
    <w:semiHidden/>
    <w:rsid w:val="00181CE5"/>
    <w:rPr>
      <w:caps/>
      <w:color w:val="6E6E6E" w:themeColor="accent1" w:themeShade="7F"/>
      <w:spacing w:val="15"/>
    </w:rPr>
  </w:style>
  <w:style w:type="character" w:customStyle="1" w:styleId="Ttulo4Car">
    <w:name w:val="Título 4 Car"/>
    <w:basedOn w:val="Fuentedeprrafopredeter"/>
    <w:link w:val="Ttulo4"/>
    <w:uiPriority w:val="9"/>
    <w:semiHidden/>
    <w:rsid w:val="00181CE5"/>
    <w:rPr>
      <w:caps/>
      <w:color w:val="A5A5A5" w:themeColor="accent1" w:themeShade="BF"/>
      <w:spacing w:val="10"/>
    </w:rPr>
  </w:style>
  <w:style w:type="character" w:customStyle="1" w:styleId="Ttulo5Car">
    <w:name w:val="Título 5 Car"/>
    <w:basedOn w:val="Fuentedeprrafopredeter"/>
    <w:link w:val="Ttulo5"/>
    <w:uiPriority w:val="9"/>
    <w:semiHidden/>
    <w:rsid w:val="00181CE5"/>
    <w:rPr>
      <w:caps/>
      <w:color w:val="A5A5A5" w:themeColor="accent1" w:themeShade="BF"/>
      <w:spacing w:val="10"/>
    </w:rPr>
  </w:style>
  <w:style w:type="character" w:customStyle="1" w:styleId="Ttulo6Car">
    <w:name w:val="Título 6 Car"/>
    <w:basedOn w:val="Fuentedeprrafopredeter"/>
    <w:link w:val="Ttulo6"/>
    <w:uiPriority w:val="9"/>
    <w:semiHidden/>
    <w:rsid w:val="00181CE5"/>
    <w:rPr>
      <w:caps/>
      <w:color w:val="A5A5A5" w:themeColor="accent1" w:themeShade="BF"/>
      <w:spacing w:val="10"/>
    </w:rPr>
  </w:style>
  <w:style w:type="character" w:customStyle="1" w:styleId="Ttulo7Car">
    <w:name w:val="Título 7 Car"/>
    <w:basedOn w:val="Fuentedeprrafopredeter"/>
    <w:link w:val="Ttulo7"/>
    <w:uiPriority w:val="9"/>
    <w:semiHidden/>
    <w:rsid w:val="00181CE5"/>
    <w:rPr>
      <w:caps/>
      <w:color w:val="A5A5A5" w:themeColor="accent1" w:themeShade="BF"/>
      <w:spacing w:val="10"/>
    </w:rPr>
  </w:style>
  <w:style w:type="character" w:customStyle="1" w:styleId="Ttulo8Car">
    <w:name w:val="Título 8 Car"/>
    <w:basedOn w:val="Fuentedeprrafopredeter"/>
    <w:link w:val="Ttulo8"/>
    <w:uiPriority w:val="9"/>
    <w:semiHidden/>
    <w:rsid w:val="00181CE5"/>
    <w:rPr>
      <w:caps/>
      <w:spacing w:val="10"/>
      <w:sz w:val="18"/>
      <w:szCs w:val="18"/>
    </w:rPr>
  </w:style>
  <w:style w:type="character" w:customStyle="1" w:styleId="Ttulo9Car">
    <w:name w:val="Título 9 Car"/>
    <w:basedOn w:val="Fuentedeprrafopredeter"/>
    <w:link w:val="Ttulo9"/>
    <w:uiPriority w:val="9"/>
    <w:semiHidden/>
    <w:rsid w:val="00181CE5"/>
    <w:rPr>
      <w:i/>
      <w:caps/>
      <w:spacing w:val="10"/>
      <w:sz w:val="18"/>
      <w:szCs w:val="18"/>
    </w:rPr>
  </w:style>
  <w:style w:type="paragraph" w:styleId="Epgrafe">
    <w:name w:val="caption"/>
    <w:basedOn w:val="Normal"/>
    <w:next w:val="Normal"/>
    <w:uiPriority w:val="35"/>
    <w:semiHidden/>
    <w:unhideWhenUsed/>
    <w:qFormat/>
    <w:rsid w:val="00181CE5"/>
    <w:rPr>
      <w:b/>
      <w:bCs/>
      <w:color w:val="A5A5A5" w:themeColor="accent1" w:themeShade="BF"/>
      <w:sz w:val="16"/>
      <w:szCs w:val="16"/>
    </w:rPr>
  </w:style>
  <w:style w:type="paragraph" w:styleId="Ttulo">
    <w:name w:val="Title"/>
    <w:basedOn w:val="Normal"/>
    <w:next w:val="Normal"/>
    <w:link w:val="TtuloCar"/>
    <w:uiPriority w:val="10"/>
    <w:qFormat/>
    <w:rsid w:val="00181CE5"/>
    <w:pPr>
      <w:spacing w:before="720"/>
    </w:pPr>
    <w:rPr>
      <w:caps/>
      <w:color w:val="DDDDDD" w:themeColor="accent1"/>
      <w:spacing w:val="10"/>
      <w:kern w:val="28"/>
      <w:sz w:val="52"/>
      <w:szCs w:val="52"/>
    </w:rPr>
  </w:style>
  <w:style w:type="character" w:customStyle="1" w:styleId="TtuloCar">
    <w:name w:val="Título Car"/>
    <w:basedOn w:val="Fuentedeprrafopredeter"/>
    <w:link w:val="Ttulo"/>
    <w:uiPriority w:val="10"/>
    <w:rsid w:val="00181CE5"/>
    <w:rPr>
      <w:caps/>
      <w:color w:val="DDDDDD" w:themeColor="accent1"/>
      <w:spacing w:val="10"/>
      <w:kern w:val="28"/>
      <w:sz w:val="52"/>
      <w:szCs w:val="52"/>
    </w:rPr>
  </w:style>
  <w:style w:type="paragraph" w:styleId="Subttulo">
    <w:name w:val="Subtitle"/>
    <w:basedOn w:val="Normal"/>
    <w:next w:val="Normal"/>
    <w:link w:val="SubttuloCar"/>
    <w:uiPriority w:val="11"/>
    <w:qFormat/>
    <w:rsid w:val="00181CE5"/>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181CE5"/>
    <w:rPr>
      <w:caps/>
      <w:color w:val="595959" w:themeColor="text1" w:themeTint="A6"/>
      <w:spacing w:val="10"/>
      <w:sz w:val="24"/>
      <w:szCs w:val="24"/>
    </w:rPr>
  </w:style>
  <w:style w:type="character" w:styleId="Textoennegrita">
    <w:name w:val="Strong"/>
    <w:uiPriority w:val="22"/>
    <w:qFormat/>
    <w:rsid w:val="00181CE5"/>
    <w:rPr>
      <w:b/>
      <w:bCs/>
    </w:rPr>
  </w:style>
  <w:style w:type="character" w:styleId="nfasis">
    <w:name w:val="Emphasis"/>
    <w:uiPriority w:val="20"/>
    <w:qFormat/>
    <w:rsid w:val="00181CE5"/>
    <w:rPr>
      <w:caps/>
      <w:color w:val="6E6E6E" w:themeColor="accent1" w:themeShade="7F"/>
      <w:spacing w:val="5"/>
    </w:rPr>
  </w:style>
  <w:style w:type="paragraph" w:styleId="Sinespaciado">
    <w:name w:val="No Spacing"/>
    <w:basedOn w:val="Normal"/>
    <w:link w:val="SinespaciadoCar"/>
    <w:uiPriority w:val="1"/>
    <w:qFormat/>
    <w:rsid w:val="00181CE5"/>
    <w:pPr>
      <w:spacing w:before="0" w:after="0" w:line="240" w:lineRule="auto"/>
    </w:pPr>
  </w:style>
  <w:style w:type="character" w:customStyle="1" w:styleId="SinespaciadoCar">
    <w:name w:val="Sin espaciado Car"/>
    <w:basedOn w:val="Fuentedeprrafopredeter"/>
    <w:link w:val="Sinespaciado"/>
    <w:uiPriority w:val="1"/>
    <w:rsid w:val="00181CE5"/>
    <w:rPr>
      <w:sz w:val="20"/>
      <w:szCs w:val="20"/>
    </w:rPr>
  </w:style>
  <w:style w:type="paragraph" w:styleId="Prrafodelista">
    <w:name w:val="List Paragraph"/>
    <w:basedOn w:val="Normal"/>
    <w:uiPriority w:val="34"/>
    <w:qFormat/>
    <w:rsid w:val="00181CE5"/>
    <w:pPr>
      <w:ind w:left="720"/>
      <w:contextualSpacing/>
    </w:pPr>
  </w:style>
  <w:style w:type="paragraph" w:styleId="Cita">
    <w:name w:val="Quote"/>
    <w:basedOn w:val="Normal"/>
    <w:next w:val="Normal"/>
    <w:link w:val="CitaCar"/>
    <w:uiPriority w:val="29"/>
    <w:qFormat/>
    <w:rsid w:val="00181CE5"/>
    <w:rPr>
      <w:i/>
      <w:iCs/>
    </w:rPr>
  </w:style>
  <w:style w:type="character" w:customStyle="1" w:styleId="CitaCar">
    <w:name w:val="Cita Car"/>
    <w:basedOn w:val="Fuentedeprrafopredeter"/>
    <w:link w:val="Cita"/>
    <w:uiPriority w:val="29"/>
    <w:rsid w:val="00181CE5"/>
    <w:rPr>
      <w:i/>
      <w:iCs/>
      <w:sz w:val="20"/>
      <w:szCs w:val="20"/>
    </w:rPr>
  </w:style>
  <w:style w:type="paragraph" w:styleId="Citadestacada">
    <w:name w:val="Intense Quote"/>
    <w:basedOn w:val="Normal"/>
    <w:next w:val="Normal"/>
    <w:link w:val="CitadestacadaCar"/>
    <w:uiPriority w:val="30"/>
    <w:qFormat/>
    <w:rsid w:val="00181CE5"/>
    <w:pPr>
      <w:pBdr>
        <w:top w:val="single" w:sz="4" w:space="10" w:color="DDDDDD" w:themeColor="accent1"/>
        <w:left w:val="single" w:sz="4" w:space="10" w:color="DDDDDD" w:themeColor="accent1"/>
      </w:pBdr>
      <w:spacing w:after="0"/>
      <w:ind w:left="1296" w:right="1152"/>
      <w:jc w:val="both"/>
    </w:pPr>
    <w:rPr>
      <w:i/>
      <w:iCs/>
      <w:color w:val="DDDDDD" w:themeColor="accent1"/>
    </w:rPr>
  </w:style>
  <w:style w:type="character" w:customStyle="1" w:styleId="CitadestacadaCar">
    <w:name w:val="Cita destacada Car"/>
    <w:basedOn w:val="Fuentedeprrafopredeter"/>
    <w:link w:val="Citadestacada"/>
    <w:uiPriority w:val="30"/>
    <w:rsid w:val="00181CE5"/>
    <w:rPr>
      <w:i/>
      <w:iCs/>
      <w:color w:val="DDDDDD" w:themeColor="accent1"/>
      <w:sz w:val="20"/>
      <w:szCs w:val="20"/>
    </w:rPr>
  </w:style>
  <w:style w:type="character" w:styleId="nfasissutil">
    <w:name w:val="Subtle Emphasis"/>
    <w:uiPriority w:val="19"/>
    <w:qFormat/>
    <w:rsid w:val="00181CE5"/>
    <w:rPr>
      <w:i/>
      <w:iCs/>
      <w:color w:val="6E6E6E" w:themeColor="accent1" w:themeShade="7F"/>
    </w:rPr>
  </w:style>
  <w:style w:type="character" w:styleId="nfasisintenso">
    <w:name w:val="Intense Emphasis"/>
    <w:uiPriority w:val="21"/>
    <w:qFormat/>
    <w:rsid w:val="00181CE5"/>
    <w:rPr>
      <w:b/>
      <w:bCs/>
      <w:caps/>
      <w:color w:val="6E6E6E" w:themeColor="accent1" w:themeShade="7F"/>
      <w:spacing w:val="10"/>
    </w:rPr>
  </w:style>
  <w:style w:type="character" w:styleId="Referenciasutil">
    <w:name w:val="Subtle Reference"/>
    <w:uiPriority w:val="31"/>
    <w:qFormat/>
    <w:rsid w:val="00181CE5"/>
    <w:rPr>
      <w:b/>
      <w:bCs/>
      <w:color w:val="DDDDDD" w:themeColor="accent1"/>
    </w:rPr>
  </w:style>
  <w:style w:type="character" w:styleId="Referenciaintensa">
    <w:name w:val="Intense Reference"/>
    <w:uiPriority w:val="32"/>
    <w:qFormat/>
    <w:rsid w:val="00181CE5"/>
    <w:rPr>
      <w:b/>
      <w:bCs/>
      <w:i/>
      <w:iCs/>
      <w:caps/>
      <w:color w:val="DDDDDD" w:themeColor="accent1"/>
    </w:rPr>
  </w:style>
  <w:style w:type="character" w:styleId="Ttulodellibro">
    <w:name w:val="Book Title"/>
    <w:uiPriority w:val="33"/>
    <w:qFormat/>
    <w:rsid w:val="00181CE5"/>
    <w:rPr>
      <w:b/>
      <w:bCs/>
      <w:i/>
      <w:iCs/>
      <w:spacing w:val="9"/>
    </w:rPr>
  </w:style>
  <w:style w:type="paragraph" w:styleId="TtulodeTDC">
    <w:name w:val="TOC Heading"/>
    <w:basedOn w:val="Ttulo1"/>
    <w:next w:val="Normal"/>
    <w:uiPriority w:val="39"/>
    <w:semiHidden/>
    <w:unhideWhenUsed/>
    <w:qFormat/>
    <w:rsid w:val="00181CE5"/>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écnico">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200</Words>
  <Characters>1106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Borjas Reyes</dc:creator>
  <cp:keywords/>
  <dc:description/>
  <cp:lastModifiedBy>Luis Felipe Borjas Reyes</cp:lastModifiedBy>
  <cp:revision>1</cp:revision>
  <dcterms:created xsi:type="dcterms:W3CDTF">2010-01-17T09:03:00Z</dcterms:created>
  <dcterms:modified xsi:type="dcterms:W3CDTF">2010-01-17T09:19:00Z</dcterms:modified>
</cp:coreProperties>
</file>